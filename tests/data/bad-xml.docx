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">
  <w:body>
    <w:p w14:paraId="1CA8CA0C" w14:textId="1940B2BC" w:rsidR="005653C1" w:rsidRPr="005653C1" w:rsidRDefault="005653C1">
      <w:pPr>
        <w:rPr>
          <w:rFonts w:ascii="Cambria Math" w:eastAsia="Cambria Math" w:hAnsi="Cambria Math" w:hint="eastAsia"/>
          <w:lang w:val="en-CA" w:eastAsia="ja-JP"/>
        </w:rPr>
      </w:pPr>
      <w:r>
        <w:rPr>
          <w:lang w:val="en-CA"/>
        </w:rPr>
        <w:t xml:space="preserve">A second test of reviewing, but with Unicode characters in to see if character offsets get broken.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CA"/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proofErr w:type="spellStart"/>
      <w:r>
        <w:rPr>
          <w:lang w:val="en-CA"/>
        </w:rPr>
        <w:t xml:space="preserve"> </w:t>
      </w:r>
      <w:r>
        <w:rPr>
          <w:rFonts w:eastAsia="Cambria Math" w:hint="eastAsia"/>
          <w:lang w:val="en-CA"/>
        </w:rPr>
        <w:t>∀</w:t>
      </w:r>
    </w:p>
    <w:p w14:paraId="2F126A2D" w14:textId="77777777" w:rsidR="005653C1" w:rsidRDefault="005653C1">
      <w:pPr>
        <w:rPr>
          <w:lang w:val="en-CA"/>
        </w:rPr>
      </w:pPr>
      <w:proofErr w:type="spellEnd"/>
    </w:p>
    <w:p w14:paraId="6C99D6EB" w14:textId="3FA16E54" w:rsidR="008D3D61" w:rsidRDefault="008D3D61">
      <w:pPr>
        <w:rPr>
          <w:lang w:val="en-CA"/>
        </w:rPr>
      </w:pPr>
      <w:r>
        <w:rPr>
          <w:lang w:val="en-CA"/>
        </w:rPr>
        <w:t>This is a test of reviewing</w:t>
      </w:r>
    </w:p>
    <w:p w14:paraId="64D6F4AC" w14:textId="77777777" w:rsidR="008D3D61" w:rsidRDefault="008D3D61">
      <w:pPr>
        <w:rPr>
          <w:lang w:val="en-CA"/>
        </w:rPr>
      </w:pPr>
    </w:p>
    <w:p w14:paraId="2419E4F9" w14:textId="77777777" w:rsidR="005653C1" w:rsidRPr="005653C1" w:rsidRDefault="005653C1" w:rsidP="005653C1">
      <w:pPr>
        <w:rPr>
          <w:ins w:id="0" w:author="Stuart Watt" w:date="2021-05-16T12:37:00Z"/>
          <w:rFonts w:ascii="Segoe UI Symbol" w:hAnsi="Segoe UI Symbol"/>
          <w:lang w:val="en-CA"/>
        </w:rPr>
      </w:pPr>
      <w:ins w:id="1" w:author="Stuart Watt" w:date="2021-05-16T12:37:00Z">
        <w:r>
          <w:rPr>
            <w:lang w:val="en-CA"/>
          </w:rPr>
          <w:t xml:space="preserve">This text has been inserted, </w:t>
        </w:r>
        <w:r>
          <w:rPr>
            <w:rFonts w:ascii="Segoe UI Symbol" w:hAnsi="Segoe UI Symbol"/>
            <w:lang w:val="en-CA"/>
          </w:rPr>
          <w:t>✻</w:t>
        </w:r>
        <w:r>
          <w:rPr>
            <w:lang w:val="en-CA"/>
          </w:rPr>
          <w:t>and should be included</w:t>
        </w:r>
      </w:ins>
    </w:p>
    <w:p w14:paraId="224BCD7A" w14:textId="4832B7D3" w:rsidR="008D3D61" w:rsidRPr="008D3D61" w:rsidRDefault="008D3D61" w:rsidP="005653C1">
      <w:pPr>
        <w:rPr>
          <w:lang w:val="en-CA"/>
        </w:rPr>
      </w:pPr>
      <w:del w:id="2" w:author="Stuart Watt" w:date="2021-05-16T12:37:00Z">
        <w:r w:rsidDel="005653C1">
          <w:rPr>
            <w:lang w:val="en-CA"/>
          </w:rPr>
          <w:delText xml:space="preserve">This text has been deleted, </w:delText>
        </w:r>
        <w:r w:rsidR="005653C1" w:rsidDel="005653C1">
          <w:rPr>
            <w:rFonts w:ascii="Segoe UI Symbol" w:hAnsi="Segoe UI Symbol"/>
            <w:lang w:val="en-CA"/>
          </w:rPr>
          <w:delText>✻</w:delText>
        </w:r>
        <w:r w:rsidDel="005653C1">
          <w:rPr>
            <w:lang w:val="en-CA"/>
          </w:rPr>
          <w:delText>and should not be included</w:delText>
        </w:r>
      </w:del>
    </w:p>
    <w:sectPr w:rsidR="008D3D61" w:rsidRPr="008D3D61" w:rsidSect="00514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uart Watt">
    <w15:presenceInfo w15:providerId="Windows Live" w15:userId="b22bdd98c78dc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1"/>
    <w:rsid w:val="003A6F3F"/>
    <w:rsid w:val="004D4072"/>
    <w:rsid w:val="00514FED"/>
    <w:rsid w:val="005653C1"/>
    <w:rsid w:val="007957BC"/>
    <w:rsid w:val="008D32EA"/>
    <w:rsid w:val="008D3D61"/>
    <w:rsid w:val="0097486A"/>
    <w:rsid w:val="00AD1CC2"/>
    <w:rsid w:val="00D44144"/>
    <w:rsid w:val="00D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3287B"/>
  <w14:defaultImageDpi w14:val="32767"/>
  <w15:chartTrackingRefBased/>
  <w15:docId w15:val="{953088AC-E643-4643-8F7A-D5D3C2D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2021-05-16T15:37:00Z</dcterms:created>
  <dcterms:modified xsi:type="dcterms:W3CDTF">2021-05-16T15:37:00Z</dcterms:modified>
</cp:coreProperties>
</file>