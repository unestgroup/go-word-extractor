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37D3A" w14:textId="330F410F" w:rsidR="00D90031" w:rsidRDefault="008D3D61">
      <w:pPr>
        <w:rPr>
          <w:lang w:val="en-CA"/>
        </w:rPr>
      </w:pPr>
      <w:r>
        <w:rPr>
          <w:lang w:val="en-CA"/>
        </w:rPr>
        <w:t>This is a test of reviewing</w:t>
      </w:r>
    </w:p>
    <w:p w14:paraId="6B3F9910" w14:textId="1FC9E71F" w:rsidR="008D3D61" w:rsidRDefault="008D3D61">
      <w:pPr>
        <w:rPr>
          <w:lang w:val="en-CA"/>
        </w:rPr>
      </w:pPr>
    </w:p>
    <w:p w14:paraId="3E0F997D" w14:textId="241C5B3D" w:rsidR="008D3D61" w:rsidRDefault="008D3D61">
      <w:pPr>
        <w:rPr>
          <w:ins w:id="0" w:author="Stuart Watt" w:date="2021-05-11T17:09:00Z"/>
          <w:lang w:val="en-CA"/>
        </w:rPr>
      </w:pPr>
      <w:ins w:id="1" w:author="Stuart Watt" w:date="2021-05-11T17:09:00Z">
        <w:r>
          <w:rPr>
            <w:lang w:val="en-CA"/>
          </w:rPr>
          <w:t>This text has b</w:t>
        </w:r>
      </w:ins>
      <w:ins w:id="2" w:author="Stuart Watt" w:date="2021-05-11T17:10:00Z">
        <w:r>
          <w:rPr>
            <w:lang w:val="en-CA"/>
          </w:rPr>
          <w:t>een inserted, and should be included</w:t>
        </w:r>
      </w:ins>
    </w:p>
    <w:p w14:paraId="085FFD9F" w14:textId="27F0B4C0" w:rsidR="008D3D61" w:rsidRPr="008D3D61" w:rsidRDefault="008D3D61">
      <w:pPr>
        <w:rPr>
          <w:lang w:val="en-CA"/>
        </w:rPr>
      </w:pPr>
      <w:del w:id="3" w:author="Stuart Watt" w:date="2021-05-11T17:10:00Z">
        <w:r w:rsidDel="008D3D61">
          <w:rPr>
            <w:lang w:val="en-CA"/>
          </w:rPr>
          <w:delText>This text has been deleted, and should not be included</w:delText>
        </w:r>
      </w:del>
    </w:p>
    <w:sectPr w:rsidR="008D3D61" w:rsidRPr="008D3D61" w:rsidSect="00514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uart Watt">
    <w15:presenceInfo w15:providerId="Windows Live" w15:userId="b22bdd98c78dc6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61"/>
    <w:rsid w:val="003A6F3F"/>
    <w:rsid w:val="004D4072"/>
    <w:rsid w:val="00514FED"/>
    <w:rsid w:val="007957BC"/>
    <w:rsid w:val="008D32EA"/>
    <w:rsid w:val="008D3D61"/>
    <w:rsid w:val="0097486A"/>
    <w:rsid w:val="00D44144"/>
    <w:rsid w:val="00DD0240"/>
    <w:rsid w:val="00E6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E0EE7"/>
  <w14:defaultImageDpi w14:val="32767"/>
  <w15:chartTrackingRefBased/>
  <w15:docId w15:val="{EA5D412F-2183-4F46-856B-B6C49784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Watt</dc:creator>
  <cp:keywords/>
  <dc:description/>
  <cp:lastModifiedBy>Stuart Watt</cp:lastModifiedBy>
  <cp:revision>2</cp:revision>
  <dcterms:created xsi:type="dcterms:W3CDTF">2021-05-11T20:10:00Z</dcterms:created>
  <dcterms:modified xsi:type="dcterms:W3CDTF">2021-05-11T20:10:00Z</dcterms:modified>
</cp:coreProperties>
</file>